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82AE5" w14:textId="77777777" w:rsidR="00395942" w:rsidRDefault="00395942" w:rsidP="00ED3A93">
      <w:pPr>
        <w:spacing w:after="0" w:line="480" w:lineRule="auto"/>
        <w:jc w:val="center"/>
        <w:rPr>
          <w:rFonts w:ascii="Times New Roman" w:hAnsi="Times New Roman" w:cs="Times New Roman"/>
          <w:sz w:val="24"/>
          <w:szCs w:val="24"/>
        </w:rPr>
      </w:pPr>
    </w:p>
    <w:p w14:paraId="4482974A" w14:textId="77777777" w:rsidR="00395942" w:rsidRDefault="00395942" w:rsidP="00ED3A93">
      <w:pPr>
        <w:spacing w:after="0" w:line="480" w:lineRule="auto"/>
        <w:jc w:val="center"/>
        <w:rPr>
          <w:rFonts w:ascii="Times New Roman" w:hAnsi="Times New Roman" w:cs="Times New Roman"/>
          <w:sz w:val="24"/>
          <w:szCs w:val="24"/>
        </w:rPr>
      </w:pPr>
    </w:p>
    <w:p w14:paraId="60F2D4B6" w14:textId="77777777" w:rsidR="00395942" w:rsidRDefault="00395942" w:rsidP="00ED3A93">
      <w:pPr>
        <w:spacing w:after="0" w:line="480" w:lineRule="auto"/>
        <w:jc w:val="center"/>
        <w:rPr>
          <w:rFonts w:ascii="Times New Roman" w:hAnsi="Times New Roman" w:cs="Times New Roman"/>
          <w:sz w:val="24"/>
          <w:szCs w:val="24"/>
        </w:rPr>
      </w:pPr>
    </w:p>
    <w:p w14:paraId="5ED73A5C" w14:textId="77777777" w:rsidR="00395942" w:rsidRDefault="00395942" w:rsidP="00ED3A93">
      <w:pPr>
        <w:spacing w:after="0" w:line="480" w:lineRule="auto"/>
        <w:jc w:val="center"/>
        <w:rPr>
          <w:rFonts w:ascii="Times New Roman" w:hAnsi="Times New Roman" w:cs="Times New Roman"/>
          <w:sz w:val="24"/>
          <w:szCs w:val="24"/>
        </w:rPr>
      </w:pPr>
    </w:p>
    <w:p w14:paraId="01E6B903" w14:textId="77777777" w:rsidR="00395942" w:rsidRDefault="00395942" w:rsidP="00ED3A93">
      <w:pPr>
        <w:spacing w:after="0" w:line="480" w:lineRule="auto"/>
        <w:jc w:val="center"/>
        <w:rPr>
          <w:rFonts w:ascii="Times New Roman" w:hAnsi="Times New Roman" w:cs="Times New Roman"/>
          <w:sz w:val="24"/>
          <w:szCs w:val="24"/>
        </w:rPr>
      </w:pPr>
    </w:p>
    <w:p w14:paraId="0B54568D" w14:textId="77777777" w:rsidR="00395942" w:rsidRDefault="00395942" w:rsidP="00ED3A93">
      <w:pPr>
        <w:spacing w:after="0" w:line="480" w:lineRule="auto"/>
        <w:jc w:val="center"/>
        <w:rPr>
          <w:rFonts w:ascii="Times New Roman" w:hAnsi="Times New Roman" w:cs="Times New Roman"/>
          <w:sz w:val="24"/>
          <w:szCs w:val="24"/>
        </w:rPr>
      </w:pPr>
    </w:p>
    <w:p w14:paraId="3D890404" w14:textId="77777777"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w:t>
      </w:r>
      <w:r w:rsidR="008A53AF">
        <w:rPr>
          <w:rFonts w:ascii="Times New Roman" w:hAnsi="Times New Roman" w:cs="Times New Roman"/>
          <w:sz w:val="24"/>
          <w:szCs w:val="24"/>
        </w:rPr>
        <w:t xml:space="preserve">the </w:t>
      </w:r>
    </w:p>
    <w:p w14:paraId="4C6BDF0A" w14:textId="77777777"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14:paraId="61586C21" w14:textId="77777777"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14:paraId="1839249A" w14:textId="77777777"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14:paraId="633DF006" w14:textId="77777777"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14:paraId="5A2E0C57" w14:textId="77777777"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339C509B" w14:textId="77777777"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aspatial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 </w:t>
      </w:r>
      <w:r w:rsidR="00457206" w:rsidRPr="00457206">
        <w:rPr>
          <w:rFonts w:ascii="Times New Roman" w:hAnsi="Times New Roman" w:cs="Times New Roman"/>
          <w:sz w:val="24"/>
          <w:szCs w:val="24"/>
        </w:rPr>
        <w:t>focused on poverty, race, and other 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r w:rsidR="00EB4F26">
        <w:rPr>
          <w:rFonts w:ascii="Times New Roman" w:hAnsi="Times New Roman" w:cs="Times New Roman"/>
          <w:sz w:val="24"/>
          <w:szCs w:val="24"/>
        </w:rPr>
        <w:t xml:space="preserve">The results </w:t>
      </w:r>
      <w:r w:rsidR="00D22144">
        <w:rPr>
          <w:rFonts w:ascii="Times New Roman" w:hAnsi="Times New Roman" w:cs="Times New Roman"/>
          <w:sz w:val="24"/>
          <w:szCs w:val="24"/>
        </w:rPr>
        <w:t xml:space="preserve">of the analysis based on census tracts </w:t>
      </w:r>
      <w:r w:rsidR="00EB4F26">
        <w:rPr>
          <w:rFonts w:ascii="Times New Roman" w:hAnsi="Times New Roman" w:cs="Times New Roman"/>
          <w:sz w:val="24"/>
          <w:szCs w:val="24"/>
        </w:rPr>
        <w:t>indicated mild to moderate levels of global and local spatial autocorrelation for all the variables used in the analysis.</w:t>
      </w:r>
    </w:p>
    <w:p w14:paraId="0ECD0C79" w14:textId="77777777"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14:paraId="6B644057" w14:textId="77777777"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14:paraId="00054744" w14:textId="77777777"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14:paraId="658BA057" w14:textId="77777777"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14:paraId="389322FE" w14:textId="77777777"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aspatial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 the Springfield, Missouri area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AE37B9">
        <w:rPr>
          <w:rFonts w:ascii="Times New Roman" w:hAnsi="Times New Roman" w:cs="Times New Roman"/>
          <w:sz w:val="24"/>
          <w:szCs w:val="24"/>
        </w:rPr>
        <w:t xml:space="preserve">poverty, </w:t>
      </w:r>
      <w:r w:rsidR="00EE4033">
        <w:rPr>
          <w:rFonts w:ascii="Times New Roman" w:hAnsi="Times New Roman" w:cs="Times New Roman"/>
          <w:sz w:val="24"/>
          <w:szCs w:val="24"/>
        </w:rPr>
        <w:t>race,</w:t>
      </w:r>
      <w:r w:rsidR="003C5A33">
        <w:rPr>
          <w:rFonts w:ascii="Times New Roman" w:hAnsi="Times New Roman" w:cs="Times New Roman"/>
          <w:sz w:val="24"/>
          <w:szCs w:val="24"/>
        </w:rPr>
        <w:t xml:space="preserve"> </w:t>
      </w:r>
      <w:r w:rsidR="00EE4033">
        <w:rPr>
          <w:rFonts w:ascii="Times New Roman" w:hAnsi="Times New Roman" w:cs="Times New Roman"/>
          <w:sz w:val="24"/>
          <w:szCs w:val="24"/>
        </w:rPr>
        <w:t>and other social indicators</w:t>
      </w:r>
      <w:r>
        <w:rPr>
          <w:rFonts w:ascii="Times New Roman" w:hAnsi="Times New Roman" w:cs="Times New Roman"/>
          <w:sz w:val="24"/>
          <w:szCs w:val="24"/>
        </w:rPr>
        <w:t>.</w:t>
      </w:r>
    </w:p>
    <w:p w14:paraId="7FB2357F" w14:textId="77777777"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“County of Greene,” n.d.</w:t>
      </w:r>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Department of Elementary and Secondary Education, n.d.</w:t>
      </w:r>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14:paraId="72BB576C" w14:textId="77777777"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of the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14:paraId="1815C80B" w14:textId="77777777"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F51227">
        <w:rPr>
          <w:rFonts w:ascii="Times New Roman" w:hAnsi="Times New Roman" w:cs="Times New Roman"/>
          <w:sz w:val="24"/>
          <w:szCs w:val="24"/>
        </w:rPr>
        <w:t>with</w:t>
      </w:r>
      <w:r w:rsidR="00355DEB">
        <w:rPr>
          <w:rFonts w:ascii="Times New Roman" w:hAnsi="Times New Roman" w:cs="Times New Roman"/>
          <w:sz w:val="24"/>
          <w:szCs w:val="24"/>
        </w:rPr>
        <w:t xml:space="preserve"> </w:t>
      </w:r>
      <w:r w:rsidR="00AE7011">
        <w:rPr>
          <w:rFonts w:ascii="Times New Roman" w:hAnsi="Times New Roman" w:cs="Times New Roman"/>
          <w:sz w:val="24"/>
          <w:szCs w:val="24"/>
        </w:rPr>
        <w:t xml:space="preserve">poverty, </w:t>
      </w:r>
      <w:r w:rsidR="00355DEB">
        <w:rPr>
          <w:rFonts w:ascii="Times New Roman" w:hAnsi="Times New Roman" w:cs="Times New Roman"/>
          <w:sz w:val="24"/>
          <w:szCs w:val="24"/>
        </w:rPr>
        <w:t>race</w:t>
      </w:r>
      <w:r w:rsidR="00F51227">
        <w:rPr>
          <w:rFonts w:ascii="Times New Roman" w:hAnsi="Times New Roman" w:cs="Times New Roman"/>
          <w:sz w:val="24"/>
          <w:szCs w:val="24"/>
        </w:rPr>
        <w:t>, and other social indicators</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14:paraId="16A80093" w14:textId="77777777"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14:paraId="462AD22E" w14:textId="77777777"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about that focuses on race, poverty, and various social issues (</w:t>
      </w:r>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 &amp; Gattschalk,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r w:rsidR="00D640AF">
        <w:rPr>
          <w:rFonts w:ascii="Times New Roman" w:hAnsi="Times New Roman" w:cs="Times New Roman"/>
          <w:sz w:val="24"/>
          <w:szCs w:val="24"/>
        </w:rPr>
        <w:t>Gebhardt</w:t>
      </w:r>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Madden, 2014; Michner</w:t>
      </w:r>
      <w:r w:rsidR="00DD20FA">
        <w:rPr>
          <w:rFonts w:ascii="Times New Roman" w:hAnsi="Times New Roman" w:cs="Times New Roman"/>
          <w:sz w:val="24"/>
          <w:szCs w:val="24"/>
        </w:rPr>
        <w:t xml:space="preserve">, 2016; </w:t>
      </w:r>
      <w:r w:rsidR="00D640AF">
        <w:rPr>
          <w:rFonts w:ascii="Times New Roman" w:hAnsi="Times New Roman" w:cs="Times New Roman"/>
          <w:sz w:val="24"/>
          <w:szCs w:val="24"/>
        </w:rPr>
        <w:t>Paschall, Gershoff,</w:t>
      </w:r>
      <w:r w:rsidR="00DD20FA">
        <w:rPr>
          <w:rFonts w:ascii="Times New Roman" w:hAnsi="Times New Roman" w:cs="Times New Roman"/>
          <w:sz w:val="24"/>
          <w:szCs w:val="24"/>
        </w:rPr>
        <w:t xml:space="preserve"> &amp; Kuhfeld,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14:paraId="73CE1330" w14:textId="77777777" w:rsidR="00C65609"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Shur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p>
    <w:p w14:paraId="43C30888" w14:textId="77777777"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Harper (2007) examined a series of lynchings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was allowed to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14:paraId="2C2B190E" w14:textId="77777777" w:rsidR="000254D3" w:rsidRDefault="005D51FE"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14:paraId="0C6D0B26" w14:textId="77777777"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(Shur, 2012).  </w:t>
      </w:r>
      <w:r w:rsidR="0030028A">
        <w:rPr>
          <w:rFonts w:ascii="Times New Roman" w:hAnsi="Times New Roman" w:cs="Times New Roman"/>
          <w:sz w:val="24"/>
          <w:szCs w:val="24"/>
        </w:rPr>
        <w:t>For example, Phelps Street was apparently integrated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(Shur, p. 119).</w:t>
      </w:r>
    </w:p>
    <w:p w14:paraId="4E517B35" w14:textId="77777777"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r w:rsidR="00613228">
        <w:rPr>
          <w:rFonts w:ascii="Times New Roman" w:hAnsi="Times New Roman" w:cs="Times New Roman"/>
          <w:sz w:val="24"/>
          <w:szCs w:val="24"/>
        </w:rPr>
        <w:t>l</w:t>
      </w:r>
      <w:r w:rsidR="00AE24C6">
        <w:rPr>
          <w:rFonts w:ascii="Times New Roman" w:hAnsi="Times New Roman" w:cs="Times New Roman"/>
          <w:sz w:val="24"/>
          <w:szCs w:val="24"/>
        </w:rPr>
        <w:t xml:space="preserve">ynchings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t>
      </w:r>
      <w:r w:rsidR="00AE24C6">
        <w:rPr>
          <w:rFonts w:ascii="Times New Roman" w:hAnsi="Times New Roman" w:cs="Times New Roman"/>
          <w:sz w:val="24"/>
          <w:szCs w:val="24"/>
        </w:rPr>
        <w:lastRenderedPageBreak/>
        <w:t xml:space="preserve">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obs in southwest Missouri used lynchings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14:paraId="26F08842" w14:textId="77777777"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lynchings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lynching</w:t>
      </w:r>
      <w:r w:rsidR="00DD1FDE">
        <w:rPr>
          <w:rFonts w:ascii="Times New Roman" w:hAnsi="Times New Roman" w:cs="Times New Roman"/>
          <w:sz w:val="24"/>
          <w:szCs w:val="24"/>
        </w:rPr>
        <w:t>s</w:t>
      </w:r>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Shur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14:paraId="74A803F2" w14:textId="77777777"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14:paraId="6CAC4F0D" w14:textId="77777777"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14:paraId="2961948B" w14:textId="77777777"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w:t>
      </w:r>
      <w:r w:rsidR="00EC6E79">
        <w:rPr>
          <w:rFonts w:ascii="Times New Roman" w:hAnsi="Times New Roman" w:cs="Times New Roman"/>
          <w:sz w:val="24"/>
          <w:szCs w:val="24"/>
        </w:rPr>
        <w:lastRenderedPageBreak/>
        <w:t xml:space="preserve">comprised educational attainment, household income, median household income, Gini index, poverty, and health insurance </w:t>
      </w:r>
      <w:r w:rsidR="00126080">
        <w:rPr>
          <w:rFonts w:ascii="Times New Roman" w:hAnsi="Times New Roman" w:cs="Times New Roman"/>
          <w:sz w:val="24"/>
          <w:szCs w:val="24"/>
        </w:rPr>
        <w:t>(Table 1).</w:t>
      </w:r>
    </w:p>
    <w:p w14:paraId="1F8C64DA" w14:textId="77777777"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14:paraId="6805B631" w14:textId="77777777"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(Table 2)</w:t>
      </w:r>
      <w:r w:rsidR="00AC2D32">
        <w:rPr>
          <w:rFonts w:ascii="Times New Roman" w:hAnsi="Times New Roman" w:cs="Times New Roman"/>
          <w:sz w:val="24"/>
          <w:szCs w:val="24"/>
        </w:rPr>
        <w:t xml:space="preserve"> using code that was provided by Dr. J. S. Onésiemo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14:paraId="3E2B5C14" w14:textId="77777777"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14:paraId="207842C9" w14:textId="77777777"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14:paraId="40A6D27D" w14:textId="77777777"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14:paraId="5AE5EB76" w14:textId="77777777"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14:paraId="4186F6D8" w14:textId="77777777"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14:paraId="71B8824D" w14:textId="77777777"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w:t>
      </w:r>
      <w:r w:rsidR="0071294B">
        <w:rPr>
          <w:rFonts w:ascii="Times New Roman" w:hAnsi="Times New Roman" w:cs="Times New Roman"/>
          <w:sz w:val="24"/>
          <w:szCs w:val="24"/>
        </w:rPr>
        <w:t xml:space="preserve">and GeoDa to analyze the data using poverty ratio as the dependent variable.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 xml:space="preserve">The maps suggest that spatial processes are at play.  Traditional statistical inference methods assume variables are randomly distributed throughout space.  However, the thematic maps appear to show nonrandom distributions of racial populations and poverty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14:paraId="4E6BA8E7" w14:textId="77777777"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commentRangeStart w:id="0"/>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commentRangeEnd w:id="0"/>
      <w:r w:rsidR="00E763BE">
        <w:rPr>
          <w:rStyle w:val="CommentReference"/>
        </w:rPr>
        <w:commentReference w:id="0"/>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14:paraId="133B732C" w14:textId="77777777"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GeoDa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t>
      </w:r>
      <w:r w:rsidR="00A27C08">
        <w:rPr>
          <w:rFonts w:ascii="Times New Roman" w:hAnsi="Times New Roman" w:cs="Times New Roman"/>
          <w:sz w:val="24"/>
          <w:szCs w:val="24"/>
        </w:rPr>
        <w:lastRenderedPageBreak/>
        <w:t xml:space="preserve">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14:paraId="6ABE1CDF" w14:textId="77777777"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calculated</w:t>
      </w:r>
      <w:ins w:id="1" w:author="Ness Sandoval" w:date="2020-04-11T11:58:00Z">
        <w:r w:rsidR="00E763BE">
          <w:rPr>
            <w:rFonts w:ascii="Times New Roman" w:hAnsi="Times New Roman" w:cs="Times New Roman"/>
            <w:sz w:val="24"/>
            <w:szCs w:val="24"/>
          </w:rPr>
          <w:t xml:space="preserve"> the</w:t>
        </w:r>
      </w:ins>
      <w:r>
        <w:rPr>
          <w:rFonts w:ascii="Times New Roman" w:hAnsi="Times New Roman" w:cs="Times New Roman"/>
          <w:sz w:val="24"/>
          <w:szCs w:val="24"/>
        </w:rPr>
        <w:t xml:space="preserve">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14:paraId="1A669891" w14:textId="77777777"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w:t>
      </w:r>
      <w:ins w:id="2" w:author="Ness Sandoval" w:date="2020-04-11T11:58:00Z">
        <w:r w:rsidR="00E763BE">
          <w:rPr>
            <w:rFonts w:ascii="Times New Roman" w:hAnsi="Times New Roman" w:cs="Times New Roman"/>
            <w:sz w:val="24"/>
            <w:szCs w:val="24"/>
          </w:rPr>
          <w:t xml:space="preserve">the </w:t>
        </w:r>
      </w:ins>
      <w:r>
        <w:rPr>
          <w:rFonts w:ascii="Times New Roman" w:hAnsi="Times New Roman" w:cs="Times New Roman"/>
          <w:sz w:val="24"/>
          <w:szCs w:val="24"/>
        </w:rPr>
        <w:t xml:space="preserve">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14:paraId="6CF7A852" w14:textId="77777777"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GeoDa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14:paraId="74015416" w14:textId="77777777"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w:t>
      </w:r>
      <w:r w:rsidR="0049423C">
        <w:rPr>
          <w:rFonts w:ascii="Times New Roman" w:hAnsi="Times New Roman" w:cs="Times New Roman"/>
          <w:sz w:val="24"/>
          <w:szCs w:val="24"/>
        </w:rPr>
        <w:lastRenderedPageBreak/>
        <w:t>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14:paraId="7203CB65" w14:textId="77777777"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examined the percent Black and percent White population based on grid polygons (Figures 12 and 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14:paraId="169EE831" w14:textId="77777777"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14:paraId="693E5513" w14:textId="77777777"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4E75F6">
        <w:rPr>
          <w:rFonts w:ascii="Times New Roman" w:hAnsi="Times New Roman" w:cs="Times New Roman"/>
          <w:sz w:val="24"/>
          <w:szCs w:val="24"/>
        </w:rPr>
        <w:t xml:space="preserve">analysis has demonstrated that spatial processes are likely present in </w:t>
      </w:r>
      <w:r w:rsidR="00A432D2">
        <w:rPr>
          <w:rFonts w:ascii="Times New Roman" w:hAnsi="Times New Roman" w:cs="Times New Roman"/>
          <w:sz w:val="24"/>
          <w:szCs w:val="24"/>
        </w:rPr>
        <w:t xml:space="preserve">the </w:t>
      </w:r>
      <w:r w:rsidR="004E75F6">
        <w:rPr>
          <w:rFonts w:ascii="Times New Roman" w:hAnsi="Times New Roman" w:cs="Times New Roman"/>
          <w:sz w:val="24"/>
          <w:szCs w:val="24"/>
        </w:rPr>
        <w:t xml:space="preserve">dynamics between race, poverty, and other social indicators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w:t>
      </w:r>
      <w:r w:rsidR="004C1161">
        <w:rPr>
          <w:rFonts w:ascii="Times New Roman" w:hAnsi="Times New Roman" w:cs="Times New Roman"/>
          <w:sz w:val="24"/>
          <w:szCs w:val="24"/>
        </w:rPr>
        <w:t xml:space="preserve">various </w:t>
      </w:r>
      <w:r w:rsidR="004E75F6" w:rsidRPr="001822EB">
        <w:rPr>
          <w:rFonts w:ascii="Times New Roman" w:hAnsi="Times New Roman" w:cs="Times New Roman"/>
          <w:sz w:val="24"/>
          <w:szCs w:val="24"/>
        </w:rPr>
        <w:t xml:space="preserve">other social indicators when </w:t>
      </w:r>
      <w:r w:rsidR="00D36DFB">
        <w:rPr>
          <w:rFonts w:ascii="Times New Roman" w:hAnsi="Times New Roman" w:cs="Times New Roman"/>
          <w:sz w:val="24"/>
          <w:szCs w:val="24"/>
        </w:rPr>
        <w:t xml:space="preserve">accounting for </w:t>
      </w:r>
      <w:r w:rsidR="004E75F6" w:rsidRPr="001822EB">
        <w:rPr>
          <w:rFonts w:ascii="Times New Roman" w:hAnsi="Times New Roman" w:cs="Times New Roman"/>
          <w:sz w:val="24"/>
          <w:szCs w:val="24"/>
        </w:rPr>
        <w:t>spatial</w:t>
      </w:r>
      <w:r w:rsidR="00D36DFB">
        <w:rPr>
          <w:rFonts w:ascii="Times New Roman" w:hAnsi="Times New Roman" w:cs="Times New Roman"/>
          <w:sz w:val="24"/>
          <w:szCs w:val="24"/>
        </w:rPr>
        <w:t xml:space="preserve"> autocorrelation in the analysis.</w:t>
      </w:r>
    </w:p>
    <w:p w14:paraId="1752995D" w14:textId="77777777"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14:paraId="56D247FF" w14:textId="77777777"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C20D8DA" w14:textId="77777777"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14:paraId="732C0D84" w14:textId="77777777"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xml:space="preserve">. (n.d.). Greene County website. Retrieved March 15, 2020 from </w:t>
      </w:r>
      <w:r w:rsidRPr="000315AB">
        <w:rPr>
          <w:rFonts w:ascii="Times New Roman" w:hAnsi="Times New Roman" w:cs="Times New Roman"/>
          <w:sz w:val="24"/>
          <w:szCs w:val="24"/>
        </w:rPr>
        <w:t>https://greenecountymo.gov/</w:t>
      </w:r>
    </w:p>
    <w:p w14:paraId="7C0F777D" w14:textId="77777777" w:rsidR="00CE166B" w:rsidRDefault="00CE166B"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Danziger, S., &amp; Gattschalk,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14:paraId="7867DE08" w14:textId="77777777"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Intentionally diverse: Raising Awareness in the Life360 Church Network of the Mutliethnic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14:paraId="43BDE133" w14:textId="77777777"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McGinty, E. E., Bower, K., Rohde, C., Young, J. H., LaVeist, T., &amp; Dubay,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r w:rsidR="003B24D3" w:rsidRPr="003B24D3">
        <w:rPr>
          <w:rFonts w:ascii="Times New Roman" w:hAnsi="Times New Roman" w:cs="Times New Roman"/>
          <w:sz w:val="24"/>
          <w:szCs w:val="24"/>
        </w:rPr>
        <w:t>doi: 10.2105/AJPH.2013.301420</w:t>
      </w:r>
    </w:p>
    <w:p w14:paraId="66754AF3" w14:textId="77777777" w:rsidR="000E084E" w:rsidRDefault="000E084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Gebhardt,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14:paraId="3CC93BEC" w14:textId="77777777"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14:paraId="0F0C98F1" w14:textId="77777777"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14:paraId="7153FE9C" w14:textId="77777777"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14:paraId="3E5B9531" w14:textId="77777777"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Missouri Department of Elementary and Secondary Education [MDESE]. (n.d.).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14:paraId="5A774FA4" w14:textId="77777777" w:rsidR="00BF6D5C" w:rsidRDefault="00BF6D5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Paschall, K.,</w:t>
      </w:r>
      <w:r w:rsidRPr="00BF6D5C">
        <w:rPr>
          <w:rFonts w:ascii="Times New Roman" w:hAnsi="Times New Roman" w:cs="Times New Roman"/>
          <w:sz w:val="24"/>
          <w:szCs w:val="24"/>
        </w:rPr>
        <w:t xml:space="preserve"> Gershoff, E</w:t>
      </w:r>
      <w:r>
        <w:rPr>
          <w:rFonts w:ascii="Times New Roman" w:hAnsi="Times New Roman" w:cs="Times New Roman"/>
          <w:sz w:val="24"/>
          <w:szCs w:val="24"/>
        </w:rPr>
        <w:t>., &amp;</w:t>
      </w:r>
      <w:r w:rsidRPr="00BF6D5C">
        <w:rPr>
          <w:rFonts w:ascii="Times New Roman" w:hAnsi="Times New Roman" w:cs="Times New Roman"/>
          <w:sz w:val="24"/>
          <w:szCs w:val="24"/>
        </w:rPr>
        <w:t xml:space="preserve"> Kuhfeld,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14:paraId="2E37346D" w14:textId="77777777"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14:paraId="16E2F804" w14:textId="77777777"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14:paraId="1C5170B2" w14:textId="77777777" w:rsidR="00964048" w:rsidRDefault="00964048"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Shur,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14:paraId="7B5D1BD3" w14:textId="77777777"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14:paraId="3E017293" w14:textId="77777777"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Shouse,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r w:rsidR="00A14CFB" w:rsidRPr="00A14CFB">
        <w:rPr>
          <w:rFonts w:ascii="Times New Roman" w:hAnsi="Times New Roman" w:cs="Times New Roman"/>
          <w:sz w:val="24"/>
          <w:szCs w:val="24"/>
        </w:rPr>
        <w:t>doi: 10.2105/AJPH.2014.301997</w:t>
      </w:r>
    </w:p>
    <w:p w14:paraId="5895543B" w14:textId="77777777"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14:paraId="73CD4BAC" w14:textId="77777777"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14:paraId="25DD096F" w14:textId="77777777"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14:paraId="2BBFBC38" w14:textId="77777777"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14:paraId="75A48276" w14:textId="77777777"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14:anchorId="2096E039" wp14:editId="5724B902">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14:paraId="432DEC11" w14:textId="77777777" w:rsidR="00A618C2" w:rsidRDefault="00A618C2" w:rsidP="00ED3A93">
      <w:pPr>
        <w:spacing w:after="0" w:line="480" w:lineRule="auto"/>
        <w:rPr>
          <w:rFonts w:ascii="Times New Roman" w:hAnsi="Times New Roman" w:cs="Times New Roman"/>
          <w:sz w:val="24"/>
          <w:szCs w:val="24"/>
        </w:rPr>
      </w:pPr>
    </w:p>
    <w:p w14:paraId="53C6241D" w14:textId="77777777" w:rsidR="007512FC" w:rsidRDefault="003D7FCE" w:rsidP="00ED3A93">
      <w:pPr>
        <w:spacing w:after="0" w:line="480" w:lineRule="auto"/>
        <w:rPr>
          <w:rFonts w:ascii="Times New Roman" w:hAnsi="Times New Roman" w:cs="Times New Roman"/>
          <w:sz w:val="24"/>
          <w:szCs w:val="24"/>
        </w:rPr>
      </w:pPr>
      <w:commentRangeStart w:id="3"/>
      <w:r w:rsidRPr="003D7FCE">
        <w:rPr>
          <w:noProof/>
        </w:rPr>
        <w:lastRenderedPageBreak/>
        <w:drawing>
          <wp:inline distT="0" distB="0" distL="0" distR="0" wp14:anchorId="4239EABC" wp14:editId="42EF09EF">
            <wp:extent cx="5943600" cy="328811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commentRangeEnd w:id="3"/>
      <w:r w:rsidR="00E763BE">
        <w:rPr>
          <w:rStyle w:val="CommentReference"/>
        </w:rPr>
        <w:commentReference w:id="3"/>
      </w:r>
    </w:p>
    <w:p w14:paraId="73644180" w14:textId="77777777" w:rsidR="007512FC" w:rsidRDefault="007512FC" w:rsidP="00ED3A93">
      <w:pPr>
        <w:spacing w:after="0" w:line="480" w:lineRule="auto"/>
        <w:rPr>
          <w:rFonts w:ascii="Times New Roman" w:hAnsi="Times New Roman" w:cs="Times New Roman"/>
          <w:sz w:val="24"/>
          <w:szCs w:val="24"/>
        </w:rPr>
      </w:pPr>
    </w:p>
    <w:p w14:paraId="6831CAF3" w14:textId="77777777" w:rsidR="00A618C2" w:rsidRDefault="003D7FCE" w:rsidP="00ED3A93">
      <w:pPr>
        <w:spacing w:after="0" w:line="480" w:lineRule="auto"/>
        <w:rPr>
          <w:rFonts w:ascii="Times New Roman" w:hAnsi="Times New Roman" w:cs="Times New Roman"/>
          <w:sz w:val="24"/>
          <w:szCs w:val="24"/>
        </w:rPr>
      </w:pPr>
      <w:commentRangeStart w:id="4"/>
      <w:r w:rsidRPr="003D7FCE">
        <w:rPr>
          <w:noProof/>
        </w:rPr>
        <w:lastRenderedPageBreak/>
        <w:drawing>
          <wp:inline distT="0" distB="0" distL="0" distR="0" wp14:anchorId="675CF548" wp14:editId="743AB4BA">
            <wp:extent cx="5943600" cy="450813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8135"/>
                    </a:xfrm>
                    <a:prstGeom prst="rect">
                      <a:avLst/>
                    </a:prstGeom>
                    <a:noFill/>
                    <a:ln>
                      <a:noFill/>
                    </a:ln>
                  </pic:spPr>
                </pic:pic>
              </a:graphicData>
            </a:graphic>
          </wp:inline>
        </w:drawing>
      </w:r>
      <w:commentRangeEnd w:id="4"/>
      <w:r w:rsidR="00E763BE">
        <w:rPr>
          <w:rStyle w:val="CommentReference"/>
        </w:rPr>
        <w:commentReference w:id="4"/>
      </w:r>
    </w:p>
    <w:p w14:paraId="5943CB6E" w14:textId="77777777" w:rsidR="003D7FCE" w:rsidRDefault="003D7FCE" w:rsidP="00ED3A93">
      <w:pPr>
        <w:spacing w:after="0" w:line="480" w:lineRule="auto"/>
        <w:rPr>
          <w:rFonts w:ascii="Times New Roman" w:hAnsi="Times New Roman" w:cs="Times New Roman"/>
          <w:sz w:val="24"/>
          <w:szCs w:val="24"/>
        </w:rPr>
      </w:pPr>
    </w:p>
    <w:p w14:paraId="18E01E2B" w14:textId="77777777" w:rsidR="007512FC" w:rsidRDefault="003D7FCE" w:rsidP="00ED3A93">
      <w:pPr>
        <w:spacing w:after="0" w:line="480" w:lineRule="auto"/>
        <w:rPr>
          <w:rFonts w:ascii="Times New Roman" w:hAnsi="Times New Roman" w:cs="Times New Roman"/>
          <w:sz w:val="24"/>
          <w:szCs w:val="24"/>
        </w:rPr>
      </w:pPr>
      <w:commentRangeStart w:id="5"/>
      <w:r w:rsidRPr="003D7FCE">
        <w:rPr>
          <w:noProof/>
        </w:rPr>
        <w:drawing>
          <wp:inline distT="0" distB="0" distL="0" distR="0" wp14:anchorId="0B344127" wp14:editId="6EB43920">
            <wp:extent cx="5943600" cy="240995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09950"/>
                    </a:xfrm>
                    <a:prstGeom prst="rect">
                      <a:avLst/>
                    </a:prstGeom>
                    <a:noFill/>
                    <a:ln>
                      <a:noFill/>
                    </a:ln>
                  </pic:spPr>
                </pic:pic>
              </a:graphicData>
            </a:graphic>
          </wp:inline>
        </w:drawing>
      </w:r>
      <w:commentRangeEnd w:id="5"/>
      <w:r w:rsidR="00E763BE">
        <w:rPr>
          <w:rStyle w:val="CommentReference"/>
        </w:rPr>
        <w:commentReference w:id="5"/>
      </w:r>
    </w:p>
    <w:p w14:paraId="68F21DFA" w14:textId="77777777" w:rsidR="00A432D2" w:rsidRDefault="00A432D2" w:rsidP="00ED3A93">
      <w:pPr>
        <w:spacing w:after="0" w:line="480" w:lineRule="auto"/>
        <w:rPr>
          <w:rFonts w:ascii="Times New Roman" w:hAnsi="Times New Roman" w:cs="Times New Roman"/>
          <w:sz w:val="24"/>
          <w:szCs w:val="24"/>
        </w:rPr>
      </w:pPr>
    </w:p>
    <w:p w14:paraId="2B74EF2A" w14:textId="77777777" w:rsidR="00862EB2" w:rsidRDefault="009F46A4" w:rsidP="00ED3A93">
      <w:pPr>
        <w:spacing w:after="0" w:line="480" w:lineRule="auto"/>
        <w:rPr>
          <w:rFonts w:ascii="Times New Roman" w:hAnsi="Times New Roman" w:cs="Times New Roman"/>
          <w:sz w:val="24"/>
          <w:szCs w:val="24"/>
        </w:rPr>
      </w:pPr>
      <w:r w:rsidRPr="009F46A4">
        <w:rPr>
          <w:noProof/>
        </w:rPr>
        <w:lastRenderedPageBreak/>
        <w:drawing>
          <wp:inline distT="0" distB="0" distL="0" distR="0" wp14:anchorId="69C61B23" wp14:editId="700BF257">
            <wp:extent cx="5943600" cy="27823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2307"/>
                    </a:xfrm>
                    <a:prstGeom prst="rect">
                      <a:avLst/>
                    </a:prstGeom>
                    <a:noFill/>
                    <a:ln>
                      <a:noFill/>
                    </a:ln>
                  </pic:spPr>
                </pic:pic>
              </a:graphicData>
            </a:graphic>
          </wp:inline>
        </w:drawing>
      </w:r>
    </w:p>
    <w:p w14:paraId="4007F4F3" w14:textId="77777777"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14:paraId="0C4CEE30" w14:textId="77777777"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14:anchorId="155CF1A3" wp14:editId="29AEC1C6">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7E5A6E17" w14:textId="77777777"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14:paraId="6E3E7392" w14:textId="77777777" w:rsidR="00113B7B" w:rsidRDefault="00A72CEA" w:rsidP="00ED3A93">
      <w:pPr>
        <w:spacing w:after="0" w:line="480" w:lineRule="auto"/>
        <w:rPr>
          <w:rFonts w:ascii="Times New Roman" w:hAnsi="Times New Roman" w:cs="Times New Roman"/>
          <w:sz w:val="24"/>
          <w:szCs w:val="24"/>
        </w:rPr>
      </w:pPr>
      <w:r>
        <w:rPr>
          <w:noProof/>
        </w:rPr>
        <w:lastRenderedPageBreak/>
        <w:drawing>
          <wp:inline distT="0" distB="0" distL="0" distR="0" wp14:anchorId="304C8E51" wp14:editId="03FC748C">
            <wp:extent cx="5943600" cy="7691718"/>
            <wp:effectExtent l="0" t="0" r="0" b="5080"/>
            <wp:docPr id="33" name="Picture 33"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map_sprfd_mo_ms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6CE494C2" w14:textId="77777777"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14:paraId="182BC5E6" w14:textId="77777777" w:rsidR="00F03E88"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14:anchorId="070FDE67" wp14:editId="06D3CA19">
            <wp:extent cx="5943600" cy="7691718"/>
            <wp:effectExtent l="0" t="0" r="0" b="5080"/>
            <wp:docPr id="34" name="Picture 34"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map_sprfd_mo_msa_pbl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6253BFED" w14:textId="77777777"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14:paraId="41F6C9DA" w14:textId="77777777" w:rsidR="00B90CD2" w:rsidRDefault="00574FDB" w:rsidP="00ED3A93">
      <w:pPr>
        <w:spacing w:after="0" w:line="480" w:lineRule="auto"/>
        <w:rPr>
          <w:rFonts w:ascii="Times New Roman" w:hAnsi="Times New Roman" w:cs="Times New Roman"/>
          <w:sz w:val="24"/>
          <w:szCs w:val="24"/>
        </w:rPr>
      </w:pPr>
      <w:commentRangeStart w:id="6"/>
      <w:r>
        <w:rPr>
          <w:noProof/>
        </w:rPr>
        <w:lastRenderedPageBreak/>
        <w:drawing>
          <wp:inline distT="0" distB="0" distL="0" distR="0" wp14:anchorId="1300772A" wp14:editId="13E84786">
            <wp:extent cx="5943600" cy="7691718"/>
            <wp:effectExtent l="0" t="0" r="0" b="5080"/>
            <wp:docPr id="35" name="Picture 35"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map_sprfd_mo_msa_pw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commentRangeEnd w:id="6"/>
      <w:r w:rsidR="00E763BE">
        <w:rPr>
          <w:rStyle w:val="CommentReference"/>
        </w:rPr>
        <w:commentReference w:id="6"/>
      </w:r>
    </w:p>
    <w:p w14:paraId="33AA9978" w14:textId="77777777"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vast majority of</w:t>
      </w:r>
      <w:r w:rsidR="000F6B6C">
        <w:rPr>
          <w:rFonts w:ascii="Times New Roman" w:hAnsi="Times New Roman" w:cs="Times New Roman"/>
          <w:sz w:val="24"/>
          <w:szCs w:val="24"/>
        </w:rPr>
        <w:t xml:space="preserve"> census tracts.</w:t>
      </w:r>
    </w:p>
    <w:p w14:paraId="32CE724D" w14:textId="77777777" w:rsidR="00B90CD2"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14:anchorId="72C71350" wp14:editId="5A3CEA8F">
            <wp:extent cx="5943600" cy="7691718"/>
            <wp:effectExtent l="0" t="0" r="0" b="5080"/>
            <wp:docPr id="36" name="Picture 36" descr="C:\Users\townesm\AppData\Local\Microsoft\Windows\INetCacheContent.Word\map_sprfd_mo_m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map_sprfd_mo_msa_po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3503C86B" w14:textId="77777777"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14:paraId="6D2C7F8B" w14:textId="77777777"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14:anchorId="6DFF4B96" wp14:editId="760398F3">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F25ED0F" w14:textId="77777777"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14:paraId="4D043223" w14:textId="77777777"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14:anchorId="030F8C01" wp14:editId="067AC13B">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14:paraId="350452D0" w14:textId="77777777"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14:paraId="01E9D733" w14:textId="77777777" w:rsidR="00C932B9" w:rsidRDefault="00C932B9" w:rsidP="00ED3A93">
      <w:pPr>
        <w:spacing w:after="0" w:line="480" w:lineRule="auto"/>
        <w:rPr>
          <w:rFonts w:ascii="Times New Roman" w:hAnsi="Times New Roman" w:cs="Times New Roman"/>
          <w:sz w:val="24"/>
          <w:szCs w:val="24"/>
        </w:rPr>
      </w:pPr>
      <w:r>
        <w:rPr>
          <w:noProof/>
        </w:rPr>
        <w:drawing>
          <wp:inline distT="0" distB="0" distL="0" distR="0" wp14:anchorId="2E53B720" wp14:editId="5CA5040E">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14:anchorId="41997BF1" wp14:editId="3834AF75">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14:paraId="02F166A5" w14:textId="77777777"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14:paraId="01FB7461" w14:textId="77777777"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14:paraId="26AC6CB3" w14:textId="77777777"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14:anchorId="583BEC5A" wp14:editId="0DE7122A">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14:paraId="3FD2DB79" w14:textId="77777777"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14:paraId="173A7675" w14:textId="77777777"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4B08416" wp14:editId="32C82DFD">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990F43" wp14:editId="3EEB5AB3">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14:paraId="38DF18DB" w14:textId="77777777"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14:paraId="61C965CB" w14:textId="77777777"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14:paraId="06530D98" w14:textId="77777777"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14:paraId="3B3D2276" w14:textId="77777777"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14:anchorId="66036B4D" wp14:editId="2C3866DB">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14:paraId="335FE315" w14:textId="77777777"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14:paraId="00976AC9" w14:textId="77777777"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14:anchorId="0ACE9908" wp14:editId="32D18799">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14:anchorId="2B4BBB32" wp14:editId="1359330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14:paraId="4BE83F71" w14:textId="77777777"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14:paraId="27D6A227" w14:textId="77777777"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14:paraId="701777C6" w14:textId="77777777"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14:anchorId="60064590" wp14:editId="6BA798D9">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14:paraId="4F5ADD51" w14:textId="77777777"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14:paraId="6BE945F6" w14:textId="77777777"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14:anchorId="179FC07C" wp14:editId="66A80E11">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14:anchorId="583084C8" wp14:editId="5862C7FE">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14:paraId="6F2DF0E4" w14:textId="77777777"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14:paraId="507F44DA" w14:textId="77777777"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14:paraId="3D8139EF" w14:textId="77777777"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14:anchorId="609F4538" wp14:editId="592F6F67">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14:paraId="21985E64" w14:textId="77777777"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14:paraId="6D69F0A0" w14:textId="77777777"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14:anchorId="0BD19824" wp14:editId="02C648C4">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E236B6" wp14:editId="00599DBE">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14:paraId="14412336" w14:textId="77777777"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14:paraId="21F0967A" w14:textId="77777777"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p w14:paraId="25C98137" w14:textId="77777777" w:rsidR="00D45DCB" w:rsidRDefault="00C812C2"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14:anchorId="09054048" wp14:editId="297FD291">
            <wp:extent cx="5943600" cy="7691718"/>
            <wp:effectExtent l="0" t="0" r="0" b="5080"/>
            <wp:docPr id="9" name="Picture 9" descr="C:\Users\townesm\AppData\Local\Microsoft\Windows\INetCacheContent.Word\map_sprfd_mo_msa_pblk_gri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wnesm\AppData\Local\Microsoft\Windows\INetCacheContent.Word\map_sprfd_mo_msa_pblk_grid0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3E6EEBFA" w14:textId="77777777"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Black population appears concentrated in three pockets based on grid polygons.</w:t>
      </w:r>
    </w:p>
    <w:p w14:paraId="405FBD39" w14:textId="77777777" w:rsidR="00D45DCB" w:rsidRDefault="00C812C2"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14:anchorId="27BDDFC6" wp14:editId="3A3E657A">
            <wp:extent cx="5943600" cy="7691718"/>
            <wp:effectExtent l="0" t="0" r="0" b="5080"/>
            <wp:docPr id="10" name="Picture 10" descr="C:\Users\townesm\AppData\Local\Microsoft\Windows\INetCacheContent.Word\map_sprfd_mo_msa_pwht_gri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wnesm\AppData\Local\Microsoft\Windows\INetCacheContent.Word\map_sprfd_mo_msa_pwht_grid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33EB00A9" w14:textId="77777777"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E10D26">
        <w:rPr>
          <w:rFonts w:ascii="Times New Roman" w:hAnsi="Times New Roman" w:cs="Times New Roman"/>
          <w:sz w:val="24"/>
          <w:szCs w:val="24"/>
        </w:rPr>
        <w:t>Greater than 87</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the population was White for the vast majority of</w:t>
      </w:r>
      <w:r w:rsidR="00855DF8">
        <w:rPr>
          <w:rFonts w:ascii="Times New Roman" w:hAnsi="Times New Roman" w:cs="Times New Roman"/>
          <w:sz w:val="24"/>
          <w:szCs w:val="24"/>
        </w:rPr>
        <w:t xml:space="preserve"> grids. </w:t>
      </w:r>
    </w:p>
    <w:p w14:paraId="59851BC6" w14:textId="77777777" w:rsidR="00DE0D1D" w:rsidRDefault="00DE0D1D"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14:anchorId="06C7DC28" wp14:editId="3C558E0C">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14:paraId="6287669A" w14:textId="77777777"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14:paraId="7F77FC75" w14:textId="77777777" w:rsidR="00DE0D1D" w:rsidRDefault="00DE0D1D"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14:anchorId="39373FF2" wp14:editId="179CFBBC">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14:paraId="391CFE87" w14:textId="77777777"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14:paraId="285D5BC8" w14:textId="77777777"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38"/>
      <w:headerReference w:type="first" r:id="rId39"/>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ss Sandoval" w:date="2020-04-11T11:58:00Z" w:initials="NS">
    <w:p w14:paraId="510C9B2C" w14:textId="77777777" w:rsidR="00E763BE" w:rsidRDefault="00E763BE">
      <w:pPr>
        <w:pStyle w:val="CommentText"/>
      </w:pPr>
      <w:r>
        <w:rPr>
          <w:rStyle w:val="CommentReference"/>
        </w:rPr>
        <w:annotationRef/>
      </w:r>
      <w:r>
        <w:t>Font?</w:t>
      </w:r>
    </w:p>
  </w:comment>
  <w:comment w:id="3" w:author="Ness Sandoval" w:date="2020-04-11T12:02:00Z" w:initials="NS">
    <w:p w14:paraId="6BA9C95D" w14:textId="77777777" w:rsidR="00E763BE" w:rsidRDefault="00E763BE">
      <w:pPr>
        <w:pStyle w:val="CommentText"/>
      </w:pPr>
      <w:r>
        <w:rPr>
          <w:rStyle w:val="CommentReference"/>
        </w:rPr>
        <w:annotationRef/>
      </w:r>
      <w:r>
        <w:t>You don’t need al the decimal points</w:t>
      </w:r>
    </w:p>
  </w:comment>
  <w:comment w:id="4" w:author="Ness Sandoval" w:date="2020-04-11T12:02:00Z" w:initials="NS">
    <w:p w14:paraId="6B9EE194" w14:textId="77777777" w:rsidR="00E763BE" w:rsidRDefault="00E763BE">
      <w:pPr>
        <w:pStyle w:val="CommentText"/>
      </w:pPr>
      <w:r>
        <w:rPr>
          <w:rStyle w:val="CommentReference"/>
        </w:rPr>
        <w:annotationRef/>
      </w:r>
      <w:r>
        <w:t>You don’t need the z- value column.</w:t>
      </w:r>
    </w:p>
    <w:p w14:paraId="4940E114" w14:textId="77777777" w:rsidR="00E763BE" w:rsidRDefault="00E763BE">
      <w:pPr>
        <w:pStyle w:val="CommentText"/>
      </w:pPr>
    </w:p>
    <w:p w14:paraId="59078EE9" w14:textId="77777777" w:rsidR="00E763BE" w:rsidRDefault="00E763BE">
      <w:pPr>
        <w:pStyle w:val="CommentText"/>
      </w:pPr>
      <w:r>
        <w:t>Rank from high to low</w:t>
      </w:r>
    </w:p>
  </w:comment>
  <w:comment w:id="5" w:author="Ness Sandoval" w:date="2020-04-11T12:03:00Z" w:initials="NS">
    <w:p w14:paraId="120267E6" w14:textId="77777777" w:rsidR="00E763BE" w:rsidRDefault="00E763BE">
      <w:pPr>
        <w:pStyle w:val="CommentText"/>
      </w:pPr>
      <w:r>
        <w:rPr>
          <w:rStyle w:val="CommentReference"/>
        </w:rPr>
        <w:annotationRef/>
      </w:r>
      <w:r>
        <w:t>See comment above</w:t>
      </w:r>
    </w:p>
  </w:comment>
  <w:comment w:id="6" w:author="Ness Sandoval" w:date="2020-04-11T12:04:00Z" w:initials="NS">
    <w:p w14:paraId="0158A193" w14:textId="77777777" w:rsidR="00E763BE" w:rsidRDefault="00E763BE">
      <w:pPr>
        <w:pStyle w:val="CommentText"/>
      </w:pPr>
      <w:r>
        <w:rPr>
          <w:rStyle w:val="CommentReference"/>
        </w:rPr>
        <w:annotationRef/>
      </w:r>
      <w:r>
        <w:t>You don’t need all the decimal points. Maybe 2 or three at most.  This comment is for all the legends in the maps</w:t>
      </w:r>
      <w:bookmarkStart w:id="7" w:name="_GoBack"/>
      <w:bookmarkEnd w:id="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0C9B2C" w15:done="0"/>
  <w15:commentEx w15:paraId="6BA9C95D" w15:done="0"/>
  <w15:commentEx w15:paraId="59078EE9" w15:done="0"/>
  <w15:commentEx w15:paraId="120267E6" w15:done="0"/>
  <w15:commentEx w15:paraId="0158A1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8C6DF" w14:textId="77777777" w:rsidR="00860C88" w:rsidRDefault="00860C88" w:rsidP="00ED3A93">
      <w:pPr>
        <w:spacing w:after="0" w:line="240" w:lineRule="auto"/>
      </w:pPr>
      <w:r>
        <w:separator/>
      </w:r>
    </w:p>
  </w:endnote>
  <w:endnote w:type="continuationSeparator" w:id="0">
    <w:p w14:paraId="31BBA2AC" w14:textId="77777777" w:rsidR="00860C88" w:rsidRDefault="00860C88"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5BAA9" w14:textId="77777777" w:rsidR="00860C88" w:rsidRDefault="00860C88" w:rsidP="00ED3A93">
      <w:pPr>
        <w:spacing w:after="0" w:line="240" w:lineRule="auto"/>
      </w:pPr>
      <w:r>
        <w:separator/>
      </w:r>
    </w:p>
  </w:footnote>
  <w:footnote w:type="continuationSeparator" w:id="0">
    <w:p w14:paraId="1DB755D1" w14:textId="77777777" w:rsidR="00860C88" w:rsidRDefault="00860C88" w:rsidP="00ED3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4504D" w14:textId="77777777"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E763BE">
      <w:rPr>
        <w:rFonts w:ascii="Times New Roman" w:hAnsi="Times New Roman" w:cs="Times New Roman"/>
        <w:noProof/>
        <w:sz w:val="24"/>
      </w:rPr>
      <w:t>21</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BEC95" w14:textId="77777777"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E763BE">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ss Sandoval">
    <w15:presenceInfo w15:providerId="Windows Live" w15:userId="4c54f64f380c28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6761C"/>
    <w:rsid w:val="000816B5"/>
    <w:rsid w:val="000952D9"/>
    <w:rsid w:val="000A16B5"/>
    <w:rsid w:val="000B1EB8"/>
    <w:rsid w:val="000C3E13"/>
    <w:rsid w:val="000D5211"/>
    <w:rsid w:val="000E084E"/>
    <w:rsid w:val="000E1478"/>
    <w:rsid w:val="000E3262"/>
    <w:rsid w:val="000E66D1"/>
    <w:rsid w:val="000E6D1D"/>
    <w:rsid w:val="000F6B6C"/>
    <w:rsid w:val="00113B7B"/>
    <w:rsid w:val="001219A4"/>
    <w:rsid w:val="0012298C"/>
    <w:rsid w:val="001257A2"/>
    <w:rsid w:val="00126080"/>
    <w:rsid w:val="00137B4D"/>
    <w:rsid w:val="001405D0"/>
    <w:rsid w:val="001765F0"/>
    <w:rsid w:val="001822EB"/>
    <w:rsid w:val="00185623"/>
    <w:rsid w:val="001927AD"/>
    <w:rsid w:val="00194F88"/>
    <w:rsid w:val="001950A2"/>
    <w:rsid w:val="001A5E72"/>
    <w:rsid w:val="001B59A0"/>
    <w:rsid w:val="001C25BD"/>
    <w:rsid w:val="001F2D1D"/>
    <w:rsid w:val="0022382A"/>
    <w:rsid w:val="00225276"/>
    <w:rsid w:val="002507D9"/>
    <w:rsid w:val="00250EC3"/>
    <w:rsid w:val="0025425D"/>
    <w:rsid w:val="002545E1"/>
    <w:rsid w:val="0028585D"/>
    <w:rsid w:val="002A4D94"/>
    <w:rsid w:val="002C2DC5"/>
    <w:rsid w:val="002E22F4"/>
    <w:rsid w:val="002E4D15"/>
    <w:rsid w:val="002F292F"/>
    <w:rsid w:val="0030028A"/>
    <w:rsid w:val="0030189E"/>
    <w:rsid w:val="00330403"/>
    <w:rsid w:val="00347A41"/>
    <w:rsid w:val="0035098B"/>
    <w:rsid w:val="00355DEB"/>
    <w:rsid w:val="003809B9"/>
    <w:rsid w:val="00385E1F"/>
    <w:rsid w:val="00390898"/>
    <w:rsid w:val="00391BF7"/>
    <w:rsid w:val="00395942"/>
    <w:rsid w:val="003A0C45"/>
    <w:rsid w:val="003B24D3"/>
    <w:rsid w:val="003C5A33"/>
    <w:rsid w:val="003D65B9"/>
    <w:rsid w:val="003D6601"/>
    <w:rsid w:val="003D7FCE"/>
    <w:rsid w:val="003F2124"/>
    <w:rsid w:val="004014EB"/>
    <w:rsid w:val="00417795"/>
    <w:rsid w:val="00420A9E"/>
    <w:rsid w:val="00426D3D"/>
    <w:rsid w:val="00434FC4"/>
    <w:rsid w:val="004473C1"/>
    <w:rsid w:val="00457206"/>
    <w:rsid w:val="00477DE3"/>
    <w:rsid w:val="0049423C"/>
    <w:rsid w:val="004B14C8"/>
    <w:rsid w:val="004C1161"/>
    <w:rsid w:val="004E75F6"/>
    <w:rsid w:val="00550FB1"/>
    <w:rsid w:val="00556E08"/>
    <w:rsid w:val="00574FDB"/>
    <w:rsid w:val="00587221"/>
    <w:rsid w:val="00594888"/>
    <w:rsid w:val="005A46F1"/>
    <w:rsid w:val="005B0504"/>
    <w:rsid w:val="005B6694"/>
    <w:rsid w:val="005D3F04"/>
    <w:rsid w:val="005D51FE"/>
    <w:rsid w:val="005E0F6A"/>
    <w:rsid w:val="005E10A4"/>
    <w:rsid w:val="005E61EB"/>
    <w:rsid w:val="00602FFF"/>
    <w:rsid w:val="00604CD7"/>
    <w:rsid w:val="00613228"/>
    <w:rsid w:val="00622F1D"/>
    <w:rsid w:val="006337FC"/>
    <w:rsid w:val="00641C15"/>
    <w:rsid w:val="00647678"/>
    <w:rsid w:val="00651378"/>
    <w:rsid w:val="00655C69"/>
    <w:rsid w:val="00667FC1"/>
    <w:rsid w:val="00673793"/>
    <w:rsid w:val="00686906"/>
    <w:rsid w:val="00694D2C"/>
    <w:rsid w:val="00694EDA"/>
    <w:rsid w:val="006A281B"/>
    <w:rsid w:val="006B19AF"/>
    <w:rsid w:val="006B1CEE"/>
    <w:rsid w:val="006D1925"/>
    <w:rsid w:val="006E0506"/>
    <w:rsid w:val="007030CA"/>
    <w:rsid w:val="00711282"/>
    <w:rsid w:val="0071294B"/>
    <w:rsid w:val="00727267"/>
    <w:rsid w:val="0073357A"/>
    <w:rsid w:val="00737C39"/>
    <w:rsid w:val="007470DB"/>
    <w:rsid w:val="007512FC"/>
    <w:rsid w:val="00754FA9"/>
    <w:rsid w:val="007577CC"/>
    <w:rsid w:val="00762D50"/>
    <w:rsid w:val="00763728"/>
    <w:rsid w:val="007932FB"/>
    <w:rsid w:val="007B3155"/>
    <w:rsid w:val="007C444E"/>
    <w:rsid w:val="007C6F82"/>
    <w:rsid w:val="007F1E06"/>
    <w:rsid w:val="0080643A"/>
    <w:rsid w:val="00807B68"/>
    <w:rsid w:val="00811E8C"/>
    <w:rsid w:val="00816362"/>
    <w:rsid w:val="00841328"/>
    <w:rsid w:val="00846537"/>
    <w:rsid w:val="008478DB"/>
    <w:rsid w:val="00853105"/>
    <w:rsid w:val="00855DF8"/>
    <w:rsid w:val="00860C88"/>
    <w:rsid w:val="00862EB2"/>
    <w:rsid w:val="008652B9"/>
    <w:rsid w:val="00866661"/>
    <w:rsid w:val="00873FF3"/>
    <w:rsid w:val="0087758C"/>
    <w:rsid w:val="008811AC"/>
    <w:rsid w:val="00883A6D"/>
    <w:rsid w:val="00886BCD"/>
    <w:rsid w:val="00892DA1"/>
    <w:rsid w:val="008A53AF"/>
    <w:rsid w:val="008B7D82"/>
    <w:rsid w:val="008D23A8"/>
    <w:rsid w:val="00900171"/>
    <w:rsid w:val="009071D9"/>
    <w:rsid w:val="009176C6"/>
    <w:rsid w:val="009300B6"/>
    <w:rsid w:val="009313F2"/>
    <w:rsid w:val="009433D5"/>
    <w:rsid w:val="0095074F"/>
    <w:rsid w:val="00952926"/>
    <w:rsid w:val="00964048"/>
    <w:rsid w:val="00966D20"/>
    <w:rsid w:val="009717FC"/>
    <w:rsid w:val="00980CE9"/>
    <w:rsid w:val="00993EDF"/>
    <w:rsid w:val="009975E4"/>
    <w:rsid w:val="009A19A2"/>
    <w:rsid w:val="009C12C7"/>
    <w:rsid w:val="009D7605"/>
    <w:rsid w:val="009E6C4C"/>
    <w:rsid w:val="009F086F"/>
    <w:rsid w:val="009F46A4"/>
    <w:rsid w:val="009F6ABF"/>
    <w:rsid w:val="00A02D5B"/>
    <w:rsid w:val="00A07BD4"/>
    <w:rsid w:val="00A10D53"/>
    <w:rsid w:val="00A137EF"/>
    <w:rsid w:val="00A14CFB"/>
    <w:rsid w:val="00A27C08"/>
    <w:rsid w:val="00A432D2"/>
    <w:rsid w:val="00A4456C"/>
    <w:rsid w:val="00A50E0A"/>
    <w:rsid w:val="00A618C2"/>
    <w:rsid w:val="00A64A69"/>
    <w:rsid w:val="00A71692"/>
    <w:rsid w:val="00A72CEA"/>
    <w:rsid w:val="00A821CE"/>
    <w:rsid w:val="00A923B1"/>
    <w:rsid w:val="00A95B39"/>
    <w:rsid w:val="00AB3023"/>
    <w:rsid w:val="00AB5C4F"/>
    <w:rsid w:val="00AC2D32"/>
    <w:rsid w:val="00AD469C"/>
    <w:rsid w:val="00AE24C6"/>
    <w:rsid w:val="00AE37B9"/>
    <w:rsid w:val="00AE7011"/>
    <w:rsid w:val="00AE78FD"/>
    <w:rsid w:val="00AF568A"/>
    <w:rsid w:val="00B00339"/>
    <w:rsid w:val="00B05173"/>
    <w:rsid w:val="00B055D5"/>
    <w:rsid w:val="00B22479"/>
    <w:rsid w:val="00B25540"/>
    <w:rsid w:val="00B62EB6"/>
    <w:rsid w:val="00B830D0"/>
    <w:rsid w:val="00B90CD2"/>
    <w:rsid w:val="00B91E89"/>
    <w:rsid w:val="00BA1DC0"/>
    <w:rsid w:val="00BA48A2"/>
    <w:rsid w:val="00BB2B29"/>
    <w:rsid w:val="00BC0170"/>
    <w:rsid w:val="00BC14E3"/>
    <w:rsid w:val="00BE0046"/>
    <w:rsid w:val="00BE6AB3"/>
    <w:rsid w:val="00BF0B28"/>
    <w:rsid w:val="00BF1510"/>
    <w:rsid w:val="00BF2023"/>
    <w:rsid w:val="00BF6D5C"/>
    <w:rsid w:val="00BF6D8E"/>
    <w:rsid w:val="00C01C00"/>
    <w:rsid w:val="00C0751C"/>
    <w:rsid w:val="00C0787A"/>
    <w:rsid w:val="00C11711"/>
    <w:rsid w:val="00C336CB"/>
    <w:rsid w:val="00C44273"/>
    <w:rsid w:val="00C52E5B"/>
    <w:rsid w:val="00C57B2E"/>
    <w:rsid w:val="00C64A3E"/>
    <w:rsid w:val="00C65609"/>
    <w:rsid w:val="00C65A34"/>
    <w:rsid w:val="00C812C2"/>
    <w:rsid w:val="00C86276"/>
    <w:rsid w:val="00C932B9"/>
    <w:rsid w:val="00C941F4"/>
    <w:rsid w:val="00CA452F"/>
    <w:rsid w:val="00CA6B32"/>
    <w:rsid w:val="00CA6D47"/>
    <w:rsid w:val="00CE166B"/>
    <w:rsid w:val="00CE6A51"/>
    <w:rsid w:val="00D13C62"/>
    <w:rsid w:val="00D22144"/>
    <w:rsid w:val="00D251BD"/>
    <w:rsid w:val="00D36DFB"/>
    <w:rsid w:val="00D45DCB"/>
    <w:rsid w:val="00D62FDF"/>
    <w:rsid w:val="00D640AF"/>
    <w:rsid w:val="00D86C5D"/>
    <w:rsid w:val="00D94849"/>
    <w:rsid w:val="00DD1FDE"/>
    <w:rsid w:val="00DD20FA"/>
    <w:rsid w:val="00DE0D1D"/>
    <w:rsid w:val="00E10D26"/>
    <w:rsid w:val="00E154A7"/>
    <w:rsid w:val="00E24E11"/>
    <w:rsid w:val="00E437B5"/>
    <w:rsid w:val="00E5543F"/>
    <w:rsid w:val="00E61A80"/>
    <w:rsid w:val="00E73578"/>
    <w:rsid w:val="00E763BE"/>
    <w:rsid w:val="00E81FE5"/>
    <w:rsid w:val="00E82E78"/>
    <w:rsid w:val="00EA409D"/>
    <w:rsid w:val="00EA654C"/>
    <w:rsid w:val="00EA7DD1"/>
    <w:rsid w:val="00EB4F26"/>
    <w:rsid w:val="00EC6E79"/>
    <w:rsid w:val="00ED3A93"/>
    <w:rsid w:val="00EE3557"/>
    <w:rsid w:val="00EE4033"/>
    <w:rsid w:val="00EE7743"/>
    <w:rsid w:val="00F03E88"/>
    <w:rsid w:val="00F10E8E"/>
    <w:rsid w:val="00F21043"/>
    <w:rsid w:val="00F325B4"/>
    <w:rsid w:val="00F3548E"/>
    <w:rsid w:val="00F444DE"/>
    <w:rsid w:val="00F51227"/>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EE930"/>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 w:type="character" w:styleId="CommentReference">
    <w:name w:val="annotation reference"/>
    <w:basedOn w:val="DefaultParagraphFont"/>
    <w:uiPriority w:val="99"/>
    <w:semiHidden/>
    <w:unhideWhenUsed/>
    <w:rsid w:val="00E763BE"/>
    <w:rPr>
      <w:sz w:val="16"/>
      <w:szCs w:val="16"/>
    </w:rPr>
  </w:style>
  <w:style w:type="paragraph" w:styleId="CommentText">
    <w:name w:val="annotation text"/>
    <w:basedOn w:val="Normal"/>
    <w:link w:val="CommentTextChar"/>
    <w:uiPriority w:val="99"/>
    <w:semiHidden/>
    <w:unhideWhenUsed/>
    <w:rsid w:val="00E763BE"/>
    <w:pPr>
      <w:spacing w:line="240" w:lineRule="auto"/>
    </w:pPr>
    <w:rPr>
      <w:sz w:val="20"/>
      <w:szCs w:val="20"/>
    </w:rPr>
  </w:style>
  <w:style w:type="character" w:customStyle="1" w:styleId="CommentTextChar">
    <w:name w:val="Comment Text Char"/>
    <w:basedOn w:val="DefaultParagraphFont"/>
    <w:link w:val="CommentText"/>
    <w:uiPriority w:val="99"/>
    <w:semiHidden/>
    <w:rsid w:val="00E763BE"/>
    <w:rPr>
      <w:sz w:val="20"/>
      <w:szCs w:val="20"/>
    </w:rPr>
  </w:style>
  <w:style w:type="paragraph" w:styleId="CommentSubject">
    <w:name w:val="annotation subject"/>
    <w:basedOn w:val="CommentText"/>
    <w:next w:val="CommentText"/>
    <w:link w:val="CommentSubjectChar"/>
    <w:uiPriority w:val="99"/>
    <w:semiHidden/>
    <w:unhideWhenUsed/>
    <w:rsid w:val="00E763BE"/>
    <w:rPr>
      <w:b/>
      <w:bCs/>
    </w:rPr>
  </w:style>
  <w:style w:type="character" w:customStyle="1" w:styleId="CommentSubjectChar">
    <w:name w:val="Comment Subject Char"/>
    <w:basedOn w:val="CommentTextChar"/>
    <w:link w:val="CommentSubject"/>
    <w:uiPriority w:val="99"/>
    <w:semiHidden/>
    <w:rsid w:val="00E763BE"/>
    <w:rPr>
      <w:b/>
      <w:bCs/>
      <w:sz w:val="20"/>
      <w:szCs w:val="20"/>
    </w:rPr>
  </w:style>
  <w:style w:type="paragraph" w:styleId="BalloonText">
    <w:name w:val="Balloon Text"/>
    <w:basedOn w:val="Normal"/>
    <w:link w:val="BalloonTextChar"/>
    <w:uiPriority w:val="99"/>
    <w:semiHidden/>
    <w:unhideWhenUsed/>
    <w:rsid w:val="00E76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3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1</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Ness Sandoval</cp:lastModifiedBy>
  <cp:revision>236</cp:revision>
  <dcterms:created xsi:type="dcterms:W3CDTF">2018-09-18T16:55:00Z</dcterms:created>
  <dcterms:modified xsi:type="dcterms:W3CDTF">2020-04-11T17:07:00Z</dcterms:modified>
</cp:coreProperties>
</file>